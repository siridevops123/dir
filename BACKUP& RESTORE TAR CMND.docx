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. Backup Restore using tar command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tar features: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tar (</w:t>
      </w:r>
      <w:r>
        <w:rPr>
          <w:rFonts w:ascii="Times New Roman" w:hAnsi="Times New Roman"/>
          <w:b/>
          <w:bCs/>
          <w:sz w:val="20"/>
          <w:szCs w:val="20"/>
        </w:rPr>
        <w:t xml:space="preserve"> t</w:t>
      </w:r>
      <w:r>
        <w:rPr>
          <w:rFonts w:ascii="Times New Roman" w:hAnsi="Times New Roman"/>
          <w:sz w:val="20"/>
          <w:szCs w:val="20"/>
        </w:rPr>
        <w:t xml:space="preserve">ape  </w:t>
      </w:r>
      <w:r>
        <w:rPr>
          <w:rFonts w:ascii="Times New Roman" w:hAnsi="Times New Roman"/>
          <w:b/>
          <w:bCs/>
          <w:sz w:val="20"/>
          <w:szCs w:val="20"/>
        </w:rPr>
        <w:t>ar</w:t>
      </w:r>
      <w:r>
        <w:rPr>
          <w:rFonts w:ascii="Times New Roman" w:hAnsi="Times New Roman"/>
          <w:sz w:val="20"/>
          <w:szCs w:val="20"/>
        </w:rPr>
        <w:t>chive ) is used for single or multiple files backup and restore on/from  a tape or file.</w:t>
      </w:r>
      <w:r>
        <w:rPr>
          <w:rFonts w:ascii="Times New Roman" w:hAnsi="Times New Roman"/>
          <w:sz w:val="20"/>
          <w:szCs w:val="20"/>
        </w:rPr>
        <w:br/>
        <w:t xml:space="preserve">2. tar </w:t>
      </w:r>
      <w:proofErr w:type="spellStart"/>
      <w:r>
        <w:rPr>
          <w:rFonts w:ascii="Times New Roman" w:hAnsi="Times New Roman"/>
          <w:sz w:val="20"/>
          <w:szCs w:val="20"/>
        </w:rPr>
        <w:t>can not</w:t>
      </w:r>
      <w:proofErr w:type="spellEnd"/>
      <w:r>
        <w:rPr>
          <w:rFonts w:ascii="Times New Roman" w:hAnsi="Times New Roman"/>
          <w:sz w:val="20"/>
          <w:szCs w:val="20"/>
        </w:rPr>
        <w:t xml:space="preserve"> backup special character &amp; block device files , shows as 0 byte files with first letter of permissions as b or c for block or character.</w:t>
      </w:r>
      <w:r>
        <w:rPr>
          <w:rFonts w:ascii="Times New Roman" w:hAnsi="Times New Roman"/>
          <w:sz w:val="20"/>
          <w:szCs w:val="20"/>
        </w:rPr>
        <w:br/>
        <w:t xml:space="preserve">3. tar Works only on mounted file system, it </w:t>
      </w:r>
      <w:proofErr w:type="spellStart"/>
      <w:r>
        <w:rPr>
          <w:rFonts w:ascii="Times New Roman" w:hAnsi="Times New Roman"/>
          <w:sz w:val="20"/>
          <w:szCs w:val="20"/>
        </w:rPr>
        <w:t>can not</w:t>
      </w:r>
      <w:proofErr w:type="spellEnd"/>
      <w:r>
        <w:rPr>
          <w:rFonts w:ascii="Times New Roman" w:hAnsi="Times New Roman"/>
          <w:sz w:val="20"/>
          <w:szCs w:val="20"/>
        </w:rPr>
        <w:t xml:space="preserve"> access the files on </w:t>
      </w:r>
      <w:proofErr w:type="spellStart"/>
      <w:r>
        <w:rPr>
          <w:rFonts w:ascii="Times New Roman" w:hAnsi="Times New Roman"/>
          <w:sz w:val="20"/>
          <w:szCs w:val="20"/>
        </w:rPr>
        <w:t>unmounted</w:t>
      </w:r>
      <w:proofErr w:type="spellEnd"/>
      <w:r>
        <w:rPr>
          <w:rFonts w:ascii="Times New Roman" w:hAnsi="Times New Roman"/>
          <w:sz w:val="20"/>
          <w:szCs w:val="20"/>
        </w:rPr>
        <w:t xml:space="preserve"> file system.</w:t>
      </w:r>
    </w:p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Backing up all files in a directory including subdirectories to a  tape device (/dev/</w:t>
      </w:r>
      <w:proofErr w:type="spellStart"/>
      <w:r>
        <w:rPr>
          <w:rFonts w:ascii="Times New Roman" w:hAnsi="Times New Roman"/>
          <w:b/>
          <w:bCs/>
          <w:color w:val="000000"/>
          <w:sz w:val="30"/>
          <w:szCs w:val="30"/>
        </w:rPr>
        <w:t>rmt</w:t>
      </w:r>
      <w:proofErr w:type="spellEnd"/>
      <w:r>
        <w:rPr>
          <w:rFonts w:ascii="Times New Roman" w:hAnsi="Times New Roman"/>
          <w:b/>
          <w:bCs/>
          <w:color w:val="000000"/>
          <w:sz w:val="30"/>
          <w:szCs w:val="30"/>
        </w:rPr>
        <w:t>/0) or a file.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Example 1 :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$tar   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cvf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   /dev/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/0   *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 the command above Options are  c -&gt; create ; v -&gt; Verbose ; f-&gt;file or archive device   ; * -&gt; all files and directories . Together the commands means create a tar file on /dev/</w:t>
      </w:r>
      <w:proofErr w:type="spellStart"/>
      <w:r>
        <w:rPr>
          <w:rFonts w:ascii="Times New Roman" w:hAnsi="Times New Roman"/>
          <w:sz w:val="20"/>
          <w:szCs w:val="20"/>
        </w:rPr>
        <w:t>rmt</w:t>
      </w:r>
      <w:proofErr w:type="spellEnd"/>
      <w:r>
        <w:rPr>
          <w:rFonts w:ascii="Times New Roman" w:hAnsi="Times New Roman"/>
          <w:sz w:val="20"/>
          <w:szCs w:val="20"/>
        </w:rPr>
        <w:t>/0 from all file and directories s in the current directory.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Example 2: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$tar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cvf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/home/backup *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a tar  called backup in home directory , from all file and directories s in the current directory.</w:t>
      </w:r>
    </w:p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Viewing a tar backup on a tape or file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 option is used to see the</w:t>
      </w:r>
      <w:r>
        <w:rPr>
          <w:rFonts w:ascii="Times New Roman" w:hAnsi="Times New Roman"/>
          <w:b/>
          <w:bCs/>
          <w:sz w:val="20"/>
          <w:szCs w:val="20"/>
        </w:rPr>
        <w:t xml:space="preserve"> t</w:t>
      </w:r>
      <w:r>
        <w:rPr>
          <w:rFonts w:ascii="Times New Roman" w:hAnsi="Times New Roman"/>
          <w:sz w:val="20"/>
          <w:szCs w:val="20"/>
        </w:rPr>
        <w:t>able of content in a tar file.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$tar   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tvf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   /dev/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/0  ## view files  backed up on a tape device.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$tar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tvf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 /home/backup  ## view files  backed up inside the  backup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In the command above Options are  c -&gt; create ; v -&gt; Verbose ; f-&gt;file or archive device   ; * -&gt; all files and directories . Together the commands means create a tar file on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/0 from all file and directories s in the current directory.</w:t>
      </w:r>
    </w:p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Extracting tar backup from the tape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 option is used to e</w:t>
      </w:r>
      <w:r>
        <w:rPr>
          <w:rFonts w:ascii="Times New Roman" w:hAnsi="Times New Roman"/>
          <w:b/>
          <w:bCs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>tract the files from tar file.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lastRenderedPageBreak/>
        <w:t xml:space="preserve">$tar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xvf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/dev/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/0       ##extract /  restore files in to current directory.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$tar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xvf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/home/backup ## extract / restore files in to current directory.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Note : Restoration will go to present directory or original backup path depending on</w:t>
      </w:r>
      <w:r>
        <w:rPr>
          <w:rFonts w:ascii="Times New Roman" w:hAnsi="Times New Roman"/>
          <w:sz w:val="20"/>
          <w:szCs w:val="20"/>
        </w:rPr>
        <w:br/>
        <w:t>relative or absolute path names used for backup.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Some of useful tar options. 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Extract &amp; keep the  file permissions (default for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superuser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)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-p, –preserve-permissions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Filter the archive through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gzip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-z, –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gzip</w:t>
      </w:r>
      <w:proofErr w:type="spellEnd"/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Filter the archive through bzip2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-j, –bzip2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Only append files newer than copy in archive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-u, –update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Append files to the end of an archive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-r, –append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Delete from the archive (not on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mag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tapes!)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–delete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Find differences between archive and file system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-d, –diff, –compare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Test the archive volume label and exit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–test-label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Change to directory DIR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-C, –directory=DIR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Sometimes tar file or tar ball becomes big and it can compressed to copy or store with less space.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Compressing file/s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compress -v </w:t>
      </w:r>
      <w:proofErr w:type="spellStart"/>
      <w:r>
        <w:rPr>
          <w:rFonts w:ascii="Times New Roman" w:hAnsi="Times New Roman"/>
          <w:sz w:val="20"/>
          <w:szCs w:val="20"/>
        </w:rPr>
        <w:t>file_name</w:t>
      </w:r>
      <w:proofErr w:type="spellEnd"/>
      <w:r>
        <w:rPr>
          <w:rFonts w:ascii="Times New Roman" w:hAnsi="Times New Roman"/>
          <w:sz w:val="20"/>
          <w:szCs w:val="20"/>
        </w:rPr>
        <w:br/>
      </w:r>
      <w:proofErr w:type="spellStart"/>
      <w:r>
        <w:rPr>
          <w:rFonts w:ascii="Times New Roman" w:hAnsi="Times New Roman"/>
          <w:sz w:val="20"/>
          <w:szCs w:val="20"/>
        </w:rPr>
        <w:t>gzip</w:t>
      </w:r>
      <w:proofErr w:type="spellEnd"/>
      <w:r>
        <w:rPr>
          <w:rFonts w:ascii="Times New Roman" w:hAnsi="Times New Roman"/>
          <w:sz w:val="20"/>
          <w:szCs w:val="20"/>
        </w:rPr>
        <w:t xml:space="preserve"> filename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lastRenderedPageBreak/>
        <w:t>To uncompress a file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uncompress </w:t>
      </w:r>
      <w:proofErr w:type="spellStart"/>
      <w:r>
        <w:rPr>
          <w:rFonts w:ascii="Times New Roman" w:hAnsi="Times New Roman"/>
          <w:sz w:val="20"/>
          <w:szCs w:val="20"/>
        </w:rPr>
        <w:t>file_name.Z</w:t>
      </w:r>
      <w:proofErr w:type="spellEnd"/>
      <w:r>
        <w:rPr>
          <w:rFonts w:ascii="Times New Roman" w:hAnsi="Times New Roman"/>
          <w:sz w:val="20"/>
          <w:szCs w:val="20"/>
        </w:rPr>
        <w:br/>
        <w:t>or</w:t>
      </w:r>
      <w:r>
        <w:rPr>
          <w:rFonts w:ascii="Times New Roman" w:hAnsi="Times New Roman"/>
          <w:sz w:val="20"/>
          <w:szCs w:val="20"/>
        </w:rPr>
        <w:br/>
      </w:r>
      <w:proofErr w:type="spellStart"/>
      <w:r>
        <w:rPr>
          <w:rFonts w:ascii="Times New Roman" w:hAnsi="Times New Roman"/>
          <w:sz w:val="20"/>
          <w:szCs w:val="20"/>
        </w:rPr>
        <w:t>gunzip</w:t>
      </w:r>
      <w:proofErr w:type="spellEnd"/>
      <w:r>
        <w:rPr>
          <w:rFonts w:ascii="Times New Roman" w:hAnsi="Times New Roman"/>
          <w:sz w:val="20"/>
          <w:szCs w:val="20"/>
        </w:rPr>
        <w:t xml:space="preserve"> filename</w:t>
      </w:r>
    </w:p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2. Backup restore using </w:t>
      </w:r>
      <w:proofErr w:type="spellStart"/>
      <w:r>
        <w:rPr>
          <w:rFonts w:ascii="Times New Roman" w:hAnsi="Times New Roman"/>
          <w:b/>
          <w:bCs/>
          <w:color w:val="000000"/>
          <w:sz w:val="30"/>
          <w:szCs w:val="30"/>
        </w:rPr>
        <w:t>cpio</w:t>
      </w:r>
      <w:proofErr w:type="spellEnd"/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 command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cpio</w:t>
      </w:r>
      <w:proofErr w:type="spellEnd"/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features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Used for single or multiple files backup .</w:t>
      </w:r>
      <w:r>
        <w:rPr>
          <w:rFonts w:ascii="Times New Roman" w:hAnsi="Times New Roman"/>
          <w:sz w:val="20"/>
          <w:szCs w:val="20"/>
        </w:rPr>
        <w:br/>
        <w:t>2. Can backup special character &amp; block device files .</w:t>
      </w:r>
      <w:r>
        <w:rPr>
          <w:rFonts w:ascii="Times New Roman" w:hAnsi="Times New Roman"/>
          <w:sz w:val="20"/>
          <w:szCs w:val="20"/>
        </w:rPr>
        <w:br/>
        <w:t>3. Works only on mounted file system.</w:t>
      </w:r>
      <w:r>
        <w:rPr>
          <w:rFonts w:ascii="Times New Roman" w:hAnsi="Times New Roman"/>
          <w:sz w:val="20"/>
          <w:szCs w:val="20"/>
        </w:rPr>
        <w:br/>
        <w:t>4. Need a list of files to be backed up .</w:t>
      </w:r>
      <w:r>
        <w:rPr>
          <w:rFonts w:ascii="Times New Roman" w:hAnsi="Times New Roman"/>
          <w:sz w:val="20"/>
          <w:szCs w:val="20"/>
        </w:rPr>
        <w:br/>
        <w:t>5. Preserve hard links and time stamps of the files .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Using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cpio</w:t>
      </w:r>
      <w:proofErr w:type="spellEnd"/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command to backup all the files in current directory to tape.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find . -depth -print | 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cpio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-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ovcB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&gt; /dev/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/0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cpio</w:t>
      </w:r>
      <w:proofErr w:type="spellEnd"/>
      <w:r>
        <w:rPr>
          <w:rFonts w:ascii="Times New Roman" w:hAnsi="Times New Roman"/>
          <w:sz w:val="20"/>
          <w:szCs w:val="20"/>
        </w:rPr>
        <w:t xml:space="preserve"> expects a list of files and find command provides the list, </w:t>
      </w:r>
      <w:proofErr w:type="spellStart"/>
      <w:r>
        <w:rPr>
          <w:rFonts w:ascii="Times New Roman" w:hAnsi="Times New Roman"/>
          <w:sz w:val="20"/>
          <w:szCs w:val="20"/>
        </w:rPr>
        <w:t>cpio</w:t>
      </w:r>
      <w:proofErr w:type="spellEnd"/>
      <w:r>
        <w:rPr>
          <w:rFonts w:ascii="Times New Roman" w:hAnsi="Times New Roman"/>
          <w:sz w:val="20"/>
          <w:szCs w:val="20"/>
        </w:rPr>
        <w:t xml:space="preserve"> has to put these file on some destination and a &gt; sign redirect these files to tape. This can be a file as well .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Viewing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cpio</w:t>
      </w:r>
      <w:proofErr w:type="spellEnd"/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files on a tape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cpio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-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ivtB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&lt; /dev/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/0    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## Options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i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-&gt; input ; v-&gt;verbose; t-table of content; B-&gt; set I/O block size to 5120 bytes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Restoring a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cpio</w:t>
      </w:r>
      <w:proofErr w:type="spellEnd"/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backup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cpio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-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ivcB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 &lt; /dev/</w:t>
      </w:r>
      <w:proofErr w:type="spellStart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b/>
          <w:bCs/>
          <w:i/>
          <w:iCs/>
          <w:color w:val="666666"/>
          <w:sz w:val="20"/>
          <w:szCs w:val="20"/>
        </w:rPr>
        <w:t xml:space="preserve">/0  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## Options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i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-&gt; input ; v-&gt;verbose; t-table of content; B-&gt; set I/O block size to 5120 bytes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Compress/uncompress files :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 may have to compress the files before or after the backup .</w:t>
      </w:r>
    </w:p>
    <w:p w:rsidR="006949C9" w:rsidRDefault="006949C9" w:rsidP="006949C9">
      <w:pPr>
        <w:spacing w:after="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click for full options and details of </w:t>
      </w:r>
      <w:hyperlink r:id="rId5" w:history="1">
        <w:r>
          <w:rPr>
            <w:rStyle w:val="Hyperlink"/>
            <w:rFonts w:ascii="Times New Roman" w:hAnsi="Times New Roman"/>
            <w:b/>
            <w:bCs/>
            <w:color w:val="E50A0A"/>
            <w:sz w:val="20"/>
            <w:szCs w:val="20"/>
          </w:rPr>
          <w:t xml:space="preserve">GNU </w:t>
        </w:r>
        <w:proofErr w:type="spellStart"/>
        <w:r>
          <w:rPr>
            <w:rStyle w:val="Hyperlink"/>
            <w:rFonts w:ascii="Times New Roman" w:hAnsi="Times New Roman"/>
            <w:b/>
            <w:bCs/>
            <w:color w:val="E50A0A"/>
            <w:sz w:val="20"/>
            <w:szCs w:val="20"/>
          </w:rPr>
          <w:t>cpio</w:t>
        </w:r>
        <w:proofErr w:type="spellEnd"/>
        <w:r>
          <w:rPr>
            <w:rStyle w:val="Hyperlink"/>
            <w:rFonts w:ascii="Times New Roman" w:hAnsi="Times New Roman"/>
            <w:b/>
            <w:bCs/>
            <w:color w:val="E50A0A"/>
            <w:sz w:val="20"/>
            <w:szCs w:val="20"/>
          </w:rPr>
          <w:t xml:space="preserve"> </w:t>
        </w:r>
      </w:hyperlink>
    </w:p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3. Backup and Restore </w:t>
      </w:r>
      <w:proofErr w:type="spellStart"/>
      <w:r>
        <w:rPr>
          <w:rFonts w:ascii="Times New Roman" w:hAnsi="Times New Roman"/>
          <w:b/>
          <w:bCs/>
          <w:color w:val="000000"/>
          <w:sz w:val="30"/>
          <w:szCs w:val="30"/>
        </w:rPr>
        <w:t>linux</w:t>
      </w:r>
      <w:proofErr w:type="spellEnd"/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 file system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ext2 ext3 ext4 backup and restore can be easily done with a dump utility which allows you to take full and incremental file system backup. Backup can be taken on a tape , file or a remote system and restore full or selective files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Dump is available at sourceforge.net http://dump.sourceforge.net/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Here are complete steps to get started with complete </w:t>
      </w:r>
      <w:proofErr w:type="spellStart"/>
      <w:r>
        <w:rPr>
          <w:rFonts w:ascii="Times New Roman" w:hAnsi="Times New Roman"/>
          <w:sz w:val="20"/>
          <w:szCs w:val="20"/>
        </w:rPr>
        <w:t>linux</w:t>
      </w:r>
      <w:proofErr w:type="spellEnd"/>
      <w:r>
        <w:rPr>
          <w:rFonts w:ascii="Times New Roman" w:hAnsi="Times New Roman"/>
          <w:sz w:val="20"/>
          <w:szCs w:val="20"/>
        </w:rPr>
        <w:t xml:space="preserve"> file system backup and restore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1. Install dump package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Dump package contains dump and restore utilities and it also installs tape device package </w:t>
      </w:r>
      <w:proofErr w:type="spellStart"/>
      <w:r>
        <w:rPr>
          <w:rFonts w:ascii="Times New Roman" w:hAnsi="Times New Roman"/>
          <w:sz w:val="20"/>
          <w:szCs w:val="20"/>
        </w:rPr>
        <w:t>rmt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[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root@localhost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~]# yum install dump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Installed: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dump.x86_64 1:0.4-0.24.b44.fc20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Dependency Installed: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rmt.x86_64 2:1.5.2-9.fc20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Complete!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[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root@localhost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~]#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2. Full file system backup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After installation , dump can be used to take a file system backup</w:t>
      </w:r>
      <w:r>
        <w:rPr>
          <w:rFonts w:ascii="Times New Roman" w:hAnsi="Times New Roman"/>
          <w:sz w:val="20"/>
          <w:szCs w:val="20"/>
        </w:rPr>
        <w:br/>
        <w:t>In this example we will take full backup /dev/sda9 backup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Numerical argument as 0 is full backup and </w:t>
      </w:r>
      <w:proofErr w:type="spellStart"/>
      <w:r>
        <w:rPr>
          <w:rFonts w:ascii="Times New Roman" w:hAnsi="Times New Roman"/>
          <w:sz w:val="20"/>
          <w:szCs w:val="20"/>
        </w:rPr>
        <w:t>susquent</w:t>
      </w:r>
      <w:proofErr w:type="spellEnd"/>
      <w:r>
        <w:rPr>
          <w:rFonts w:ascii="Times New Roman" w:hAnsi="Times New Roman"/>
          <w:sz w:val="20"/>
          <w:szCs w:val="20"/>
        </w:rPr>
        <w:t xml:space="preserve"> number </w:t>
      </w:r>
      <w:proofErr w:type="spellStart"/>
      <w:r>
        <w:rPr>
          <w:rFonts w:ascii="Times New Roman" w:hAnsi="Times New Roman"/>
          <w:sz w:val="20"/>
          <w:szCs w:val="20"/>
        </w:rPr>
        <w:t>represant</w:t>
      </w:r>
      <w:proofErr w:type="spellEnd"/>
      <w:r>
        <w:rPr>
          <w:rFonts w:ascii="Times New Roman" w:hAnsi="Times New Roman"/>
          <w:sz w:val="20"/>
          <w:szCs w:val="20"/>
        </w:rPr>
        <w:t xml:space="preserve"> the </w:t>
      </w:r>
      <w:proofErr w:type="spellStart"/>
      <w:r>
        <w:rPr>
          <w:rFonts w:ascii="Times New Roman" w:hAnsi="Times New Roman"/>
          <w:sz w:val="20"/>
          <w:szCs w:val="20"/>
        </w:rPr>
        <w:t>incrementatl</w:t>
      </w:r>
      <w:proofErr w:type="spellEnd"/>
      <w:r>
        <w:rPr>
          <w:rFonts w:ascii="Times New Roman" w:hAnsi="Times New Roman"/>
          <w:sz w:val="20"/>
          <w:szCs w:val="20"/>
        </w:rPr>
        <w:t xml:space="preserve"> backup corresponding to full back.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Syntax is : dump – &lt; level number &gt; -f &lt; source </w:t>
      </w:r>
      <w:proofErr w:type="spellStart"/>
      <w:r>
        <w:rPr>
          <w:rFonts w:ascii="Times New Roman" w:hAnsi="Times New Roman"/>
          <w:sz w:val="20"/>
          <w:szCs w:val="20"/>
        </w:rPr>
        <w:t>filesystem</w:t>
      </w:r>
      <w:proofErr w:type="spellEnd"/>
      <w:r>
        <w:rPr>
          <w:rFonts w:ascii="Times New Roman" w:hAnsi="Times New Roman"/>
          <w:sz w:val="20"/>
          <w:szCs w:val="20"/>
        </w:rPr>
        <w:t xml:space="preserve"> device &gt;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-u Update the file /etc/</w:t>
      </w:r>
      <w:proofErr w:type="spellStart"/>
      <w:r>
        <w:rPr>
          <w:rFonts w:ascii="Times New Roman" w:hAnsi="Times New Roman"/>
          <w:sz w:val="20"/>
          <w:szCs w:val="20"/>
        </w:rPr>
        <w:t>dumpdates</w:t>
      </w:r>
      <w:proofErr w:type="spellEnd"/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[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root@localhost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~]# 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sbin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/dump -0u -f /dev/st0 /dev/sda9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Date of this level 0 dump: Wed Feb 8 22:10:13 2017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Dumping /dev/sda9 (/boot) to /dev/st0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Writing 10 Kilobyte records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mapping (Pass I) [regular files]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Volume 1 started with block 1 at: Wed Feb 8 22:10:13 2017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dumping (Pass III) [directories]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122150 blocks (119.29MB) on 1 volume(s)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 xml:space="preserve">DUMP: Average transfer rate: 61075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kB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/s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DUMP IS DONE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[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root@localhost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~]#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lastRenderedPageBreak/>
        <w:t>3. Incremental backup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Numerical argument as 2 is Incremental backup and subsequent number represent the incremental backup corresponding to full back.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-u updates the /etc/</w:t>
      </w:r>
      <w:proofErr w:type="spellStart"/>
      <w:r>
        <w:rPr>
          <w:rFonts w:ascii="Times New Roman" w:hAnsi="Times New Roman"/>
          <w:sz w:val="20"/>
          <w:szCs w:val="20"/>
        </w:rPr>
        <w:t>dumpdates</w:t>
      </w:r>
      <w:proofErr w:type="spellEnd"/>
      <w:r>
        <w:rPr>
          <w:rFonts w:ascii="Times New Roman" w:hAnsi="Times New Roman"/>
          <w:sz w:val="20"/>
          <w:szCs w:val="20"/>
        </w:rPr>
        <w:t xml:space="preserve"> files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[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root@localhost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~]# 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sbin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/dump -2u -f /dev/st0 /dev/sda9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Date of this level 2 dump: Wed Feb 8 22:14:13 2017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Date of last level 1 dump: Wed Feb 8 22:13:06 2017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Dumping /dev/sda9 (/boot) to /dev/st0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Date of this level 2 dump: Wed Feb 8 22:14:13 2017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…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DUMP: DUMP IS DONE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4. Backup history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r>
        <w:rPr>
          <w:rFonts w:ascii="Times New Roman" w:hAnsi="Times New Roman"/>
          <w:i/>
          <w:iCs/>
          <w:color w:val="666666"/>
          <w:sz w:val="20"/>
          <w:szCs w:val="20"/>
        </w:rPr>
        <w:t>[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root@localhost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~]# cat /etc/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dumpdates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/dev/sda9 0 Wed Feb 8 22:10:13 2017 -0800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/dev/sda9 1 Wed Feb 8 22:13:06 2017 -0800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/dev/sda9 2 Wed Feb 8 22:14:13 2017 -0800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/dev/sda9 3 Wed Feb 8 22:15:27 2017 -0800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/dev/sda9 4 Wed Feb 8 22:15:43 2017 -0800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/dev/sda9 5 Wed Feb 8 22:15:34 2017 -0800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5. Important Files related to backup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/dev/st0</w:t>
      </w:r>
      <w:r>
        <w:rPr>
          <w:rFonts w:ascii="Times New Roman" w:hAnsi="Times New Roman"/>
          <w:sz w:val="20"/>
          <w:szCs w:val="20"/>
        </w:rPr>
        <w:br/>
        <w:t>default tape unit to dump to</w:t>
      </w:r>
      <w:r>
        <w:rPr>
          <w:rFonts w:ascii="Times New Roman" w:hAnsi="Times New Roman"/>
          <w:sz w:val="20"/>
          <w:szCs w:val="20"/>
        </w:rPr>
        <w:br/>
        <w:t>/etc/</w:t>
      </w:r>
      <w:proofErr w:type="spellStart"/>
      <w:r>
        <w:rPr>
          <w:rFonts w:ascii="Times New Roman" w:hAnsi="Times New Roman"/>
          <w:sz w:val="20"/>
          <w:szCs w:val="20"/>
        </w:rPr>
        <w:t>dumpdates</w:t>
      </w:r>
      <w:proofErr w:type="spellEnd"/>
      <w:r>
        <w:rPr>
          <w:rFonts w:ascii="Times New Roman" w:hAnsi="Times New Roman"/>
          <w:sz w:val="20"/>
          <w:szCs w:val="20"/>
        </w:rPr>
        <w:br/>
        <w:t>dump date records</w:t>
      </w:r>
      <w:r>
        <w:rPr>
          <w:rFonts w:ascii="Times New Roman" w:hAnsi="Times New Roman"/>
          <w:sz w:val="20"/>
          <w:szCs w:val="20"/>
        </w:rPr>
        <w:br/>
        <w:t>/etc/</w:t>
      </w:r>
      <w:proofErr w:type="spellStart"/>
      <w:r>
        <w:rPr>
          <w:rFonts w:ascii="Times New Roman" w:hAnsi="Times New Roman"/>
          <w:sz w:val="20"/>
          <w:szCs w:val="20"/>
        </w:rPr>
        <w:t>fstab</w:t>
      </w:r>
      <w:proofErr w:type="spellEnd"/>
      <w:r>
        <w:rPr>
          <w:rFonts w:ascii="Times New Roman" w:hAnsi="Times New Roman"/>
          <w:sz w:val="20"/>
          <w:szCs w:val="20"/>
        </w:rPr>
        <w:br/>
        <w:t>dump table: file systems</w:t>
      </w:r>
      <w:r>
        <w:rPr>
          <w:rFonts w:ascii="Times New Roman" w:hAnsi="Times New Roman"/>
          <w:sz w:val="20"/>
          <w:szCs w:val="20"/>
        </w:rPr>
        <w:br/>
        <w:t>/etc/</w:t>
      </w:r>
      <w:proofErr w:type="spellStart"/>
      <w:r>
        <w:rPr>
          <w:rFonts w:ascii="Times New Roman" w:hAnsi="Times New Roman"/>
          <w:sz w:val="20"/>
          <w:szCs w:val="20"/>
        </w:rPr>
        <w:t>mtab</w:t>
      </w:r>
      <w:proofErr w:type="spellEnd"/>
      <w:r>
        <w:rPr>
          <w:rFonts w:ascii="Times New Roman" w:hAnsi="Times New Roman"/>
          <w:sz w:val="20"/>
          <w:szCs w:val="20"/>
        </w:rPr>
        <w:br/>
        <w:t>dump table: mounted file systems</w:t>
      </w:r>
      <w:r>
        <w:rPr>
          <w:rFonts w:ascii="Times New Roman" w:hAnsi="Times New Roman"/>
          <w:sz w:val="20"/>
          <w:szCs w:val="20"/>
        </w:rPr>
        <w:br/>
        <w:t>/etc/group</w:t>
      </w:r>
      <w:r>
        <w:rPr>
          <w:rFonts w:ascii="Times New Roman" w:hAnsi="Times New Roman"/>
          <w:sz w:val="20"/>
          <w:szCs w:val="20"/>
        </w:rPr>
        <w:br/>
        <w:t>to find group operator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6. Exit Status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Dump exits with zero status on success. Startup errors are indicated with an exit code of 1; abnormal termination is indicated with an exit code of 3.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 </w:t>
      </w:r>
    </w:p>
    <w:p w:rsidR="006949C9" w:rsidRDefault="006949C9" w:rsidP="006949C9">
      <w:pPr>
        <w:spacing w:before="199" w:beforeAutospacing="0" w:after="199"/>
        <w:textAlignment w:val="baseline"/>
        <w:outlineLvl w:val="1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4. Solaris File System Backup using </w:t>
      </w:r>
      <w:proofErr w:type="spellStart"/>
      <w:r>
        <w:rPr>
          <w:rFonts w:ascii="Times New Roman" w:hAnsi="Times New Roman"/>
          <w:b/>
          <w:bCs/>
          <w:color w:val="000000"/>
          <w:sz w:val="30"/>
          <w:szCs w:val="30"/>
        </w:rPr>
        <w:t>ufsdump</w:t>
      </w:r>
      <w:proofErr w:type="spellEnd"/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ufsdump</w:t>
      </w:r>
      <w:proofErr w:type="spellEnd"/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features</w:t>
      </w:r>
    </w:p>
    <w:p w:rsidR="006949C9" w:rsidRDefault="006949C9" w:rsidP="006949C9">
      <w:pPr>
        <w:spacing w:after="300" w:line="300" w:lineRule="atLeast"/>
        <w:textAlignment w:val="baselin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Used for complete file system backup .</w:t>
      </w:r>
      <w:r>
        <w:rPr>
          <w:rFonts w:ascii="Times New Roman" w:hAnsi="Times New Roman"/>
          <w:sz w:val="20"/>
          <w:szCs w:val="20"/>
        </w:rPr>
        <w:br/>
        <w:t>2. It copies everything from regular files in a file system to special character and block device files.</w:t>
      </w:r>
      <w:r>
        <w:rPr>
          <w:rFonts w:ascii="Times New Roman" w:hAnsi="Times New Roman"/>
          <w:sz w:val="20"/>
          <w:szCs w:val="20"/>
        </w:rPr>
        <w:br/>
        <w:t xml:space="preserve">2. It can work on mounted or </w:t>
      </w:r>
      <w:proofErr w:type="spellStart"/>
      <w:r>
        <w:rPr>
          <w:rFonts w:ascii="Times New Roman" w:hAnsi="Times New Roman"/>
          <w:sz w:val="20"/>
          <w:szCs w:val="20"/>
        </w:rPr>
        <w:t>unmounted</w:t>
      </w:r>
      <w:proofErr w:type="spellEnd"/>
      <w:r>
        <w:rPr>
          <w:rFonts w:ascii="Times New Roman" w:hAnsi="Times New Roman"/>
          <w:sz w:val="20"/>
          <w:szCs w:val="20"/>
        </w:rPr>
        <w:t xml:space="preserve"> file systems.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Identifying the tape device in Solaris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dmesg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|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grep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st</w:t>
      </w:r>
      <w:proofErr w:type="spellEnd"/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Checking the status of the tape drive</w:t>
      </w:r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-f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/0 status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Backup restore and disk copy with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ufsdump</w:t>
      </w:r>
      <w:proofErr w:type="spellEnd"/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 :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Backup file system using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ufsdump</w:t>
      </w:r>
      <w:proofErr w:type="spellEnd"/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ufsdump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0cvf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/0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rdsk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/c0t0d0s0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>or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ufsdump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0cvf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/0 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usr</w:t>
      </w:r>
      <w:proofErr w:type="spellEnd"/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To restore a dump with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ufsrestore</w:t>
      </w:r>
      <w:proofErr w:type="spellEnd"/>
    </w:p>
    <w:p w:rsidR="006949C9" w:rsidRDefault="006949C9" w:rsidP="006949C9">
      <w:pPr>
        <w:spacing w:line="300" w:lineRule="atLeast"/>
        <w:textAlignment w:val="baseline"/>
        <w:rPr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ufsrestore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rvf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/0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ufsrestore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in interactive mode allowing selection of individual files and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  <w:t xml:space="preserve">directories using add ,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ls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,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cd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,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pwd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and extract commands .</w:t>
      </w:r>
      <w:r>
        <w:rPr>
          <w:rFonts w:ascii="Times New Roman" w:hAnsi="Times New Roman"/>
          <w:i/>
          <w:iCs/>
          <w:color w:val="666666"/>
          <w:sz w:val="20"/>
          <w:szCs w:val="20"/>
        </w:rPr>
        <w:br/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ufsrestore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-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i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rmt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/0</w:t>
      </w:r>
    </w:p>
    <w:p w:rsidR="006949C9" w:rsidRDefault="006949C9" w:rsidP="006949C9">
      <w:pPr>
        <w:spacing w:before="240" w:beforeAutospacing="0" w:after="240"/>
        <w:textAlignment w:val="baseline"/>
        <w:outlineLvl w:val="2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 xml:space="preserve">Making a copy of a disk slice using </w:t>
      </w:r>
      <w:proofErr w:type="spellStart"/>
      <w:r>
        <w:rPr>
          <w:rFonts w:ascii="Times New Roman" w:hAnsi="Times New Roman"/>
          <w:b/>
          <w:bCs/>
          <w:color w:val="000000"/>
          <w:sz w:val="23"/>
          <w:szCs w:val="23"/>
        </w:rPr>
        <w:t>ufsdump</w:t>
      </w:r>
      <w:proofErr w:type="spellEnd"/>
    </w:p>
    <w:p w:rsidR="006949C9" w:rsidRPr="006949C9" w:rsidRDefault="006949C9" w:rsidP="006949C9">
      <w:pPr>
        <w:spacing w:line="300" w:lineRule="atLeast"/>
        <w:textAlignment w:val="baseline"/>
        <w:rPr>
          <w:ins w:id="0" w:author="Unknown"/>
          <w:rFonts w:ascii="Times New Roman" w:hAnsi="Times New Roman"/>
          <w:i/>
          <w:iCs/>
          <w:color w:val="666666"/>
          <w:sz w:val="20"/>
          <w:szCs w:val="20"/>
        </w:rPr>
      </w:pP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ufsdump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0f – /dev/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rdsk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/c0t0d0s7 |(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cd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/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mnt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>/backup ;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ufsrestore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666666"/>
          <w:sz w:val="20"/>
          <w:szCs w:val="20"/>
        </w:rPr>
        <w:t>xf</w:t>
      </w:r>
      <w:proofErr w:type="spellEnd"/>
      <w:r>
        <w:rPr>
          <w:rFonts w:ascii="Times New Roman" w:hAnsi="Times New Roman"/>
          <w:i/>
          <w:iCs/>
          <w:color w:val="666666"/>
          <w:sz w:val="20"/>
          <w:szCs w:val="20"/>
        </w:rPr>
        <w:t xml:space="preserve"> -)</w:t>
      </w:r>
    </w:p>
    <w:p w:rsidR="006949C9" w:rsidRDefault="006949C9" w:rsidP="006949C9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Top of Form</w:t>
      </w:r>
    </w:p>
    <w:p w:rsidR="006949C9" w:rsidRDefault="006949C9" w:rsidP="006949C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Bottom of Form</w:t>
      </w:r>
    </w:p>
    <w:p w:rsidR="006949C9" w:rsidRDefault="006949C9" w:rsidP="006949C9">
      <w:pPr>
        <w:spacing w:after="0"/>
        <w:textAlignment w:val="baseline"/>
        <w:rPr>
          <w:ins w:id="1" w:author="Unknown"/>
          <w:rFonts w:ascii="Times New Roman" w:hAnsi="Times New Roman"/>
          <w:sz w:val="20"/>
          <w:szCs w:val="20"/>
        </w:rPr>
      </w:pPr>
    </w:p>
    <w:p w:rsidR="006949C9" w:rsidRDefault="006949C9" w:rsidP="006949C9">
      <w:pPr>
        <w:numPr>
          <w:ilvl w:val="0"/>
          <w:numId w:val="2"/>
        </w:numPr>
        <w:pBdr>
          <w:left w:val="single" w:sz="18" w:space="8" w:color="E30000"/>
        </w:pBdr>
        <w:spacing w:after="150" w:line="240" w:lineRule="atLeast"/>
        <w:ind w:left="-9525"/>
        <w:textAlignment w:val="baseline"/>
        <w:outlineLvl w:val="2"/>
        <w:rPr>
          <w:ins w:id="2" w:author="Unknown"/>
          <w:rFonts w:ascii="Arial" w:hAnsi="Arial" w:cs="Arial"/>
          <w:b/>
          <w:bCs/>
          <w:caps/>
          <w:color w:val="313131"/>
          <w:sz w:val="24"/>
          <w:szCs w:val="24"/>
        </w:rPr>
      </w:pPr>
      <w:ins w:id="3" w:author="Unknown">
        <w:r>
          <w:rPr>
            <w:rFonts w:ascii="Arial" w:hAnsi="Arial" w:cs="Arial"/>
            <w:b/>
            <w:bCs/>
            <w:caps/>
            <w:color w:val="313131"/>
            <w:sz w:val="24"/>
            <w:szCs w:val="24"/>
          </w:rPr>
          <w:t>TOP POSTS</w:t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4" w:author="Unknown"/>
          <w:rFonts w:ascii="Times New Roman" w:hAnsi="Times New Roman"/>
          <w:color w:val="525151"/>
          <w:sz w:val="20"/>
          <w:szCs w:val="20"/>
        </w:rPr>
      </w:pPr>
      <w:ins w:id="5" w:author="Unknown">
        <w:r>
          <w:fldChar w:fldCharType="begin"/>
        </w:r>
        <w:r>
          <w:instrText xml:space="preserve"> HYPERLINK "https://www.adminschoice.com/crontab-quick-reference" </w:instrText>
        </w:r>
        <w:r>
          <w:fldChar w:fldCharType="separate"/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Crontab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 - Quick Reference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6" w:author="Unknown"/>
          <w:rFonts w:ascii="Times New Roman" w:hAnsi="Times New Roman"/>
          <w:color w:val="525151"/>
          <w:sz w:val="20"/>
          <w:szCs w:val="20"/>
        </w:rPr>
      </w:pPr>
      <w:ins w:id="7" w:author="Unknown">
        <w:r>
          <w:fldChar w:fldCharType="begin"/>
        </w:r>
        <w:r>
          <w:instrText xml:space="preserve"> HYPERLINK "https://www.adminschoice.com/download-linux-top-10-free-linux-distributions-for-desktop-and-servers"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Linux Download : Top 10 Free Linux Distributions for Desktop and Servers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8" w:author="Unknown"/>
          <w:rFonts w:ascii="Times New Roman" w:hAnsi="Times New Roman"/>
          <w:color w:val="525151"/>
          <w:sz w:val="20"/>
          <w:szCs w:val="20"/>
        </w:rPr>
      </w:pPr>
      <w:ins w:id="9" w:author="Unknown">
        <w:r>
          <w:fldChar w:fldCharType="begin"/>
        </w:r>
        <w:r>
          <w:instrText xml:space="preserve"> HYPERLINK "https://www.adminschoice.com/bash-positional-parameters"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Bash Positional Parameters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10" w:author="Unknown"/>
          <w:rFonts w:ascii="Times New Roman" w:hAnsi="Times New Roman"/>
          <w:color w:val="525151"/>
          <w:sz w:val="20"/>
          <w:szCs w:val="20"/>
        </w:rPr>
      </w:pPr>
      <w:ins w:id="11" w:author="Unknown">
        <w:r>
          <w:fldChar w:fldCharType="begin"/>
        </w:r>
        <w:r>
          <w:instrText xml:space="preserve"> HYPERLINK "https://www.adminschoice.com/unix-date-format-examples"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Linux &amp; Unix Date Format Examples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12" w:author="Unknown"/>
          <w:rFonts w:ascii="Times New Roman" w:hAnsi="Times New Roman"/>
          <w:color w:val="525151"/>
          <w:sz w:val="20"/>
          <w:szCs w:val="20"/>
        </w:rPr>
      </w:pPr>
      <w:ins w:id="13" w:author="Unknown">
        <w:r>
          <w:lastRenderedPageBreak/>
          <w:fldChar w:fldCharType="begin"/>
        </w:r>
        <w:r>
          <w:instrText xml:space="preserve"> HYPERLINK "https://www.adminschoice.com/top-10-must-have-books-for-unix-and-linux-administartors"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Top 10 Must have Books for Unix and Linux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14" w:author="Unknown"/>
          <w:rFonts w:ascii="Times New Roman" w:hAnsi="Times New Roman"/>
          <w:color w:val="525151"/>
          <w:sz w:val="20"/>
          <w:szCs w:val="20"/>
        </w:rPr>
      </w:pPr>
      <w:ins w:id="15" w:author="Unknown">
        <w:r>
          <w:fldChar w:fldCharType="begin"/>
        </w:r>
        <w:r>
          <w:instrText xml:space="preserve"> HYPERLINK "https://www.adminschoice.com/backup-commands-examples"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Backup Commands in Linux &amp; Unix with Usage and Examples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16" w:author="Unknown"/>
          <w:rFonts w:ascii="Times New Roman" w:hAnsi="Times New Roman"/>
          <w:color w:val="525151"/>
          <w:sz w:val="20"/>
          <w:szCs w:val="20"/>
        </w:rPr>
      </w:pPr>
      <w:ins w:id="17" w:author="Unknown">
        <w:r>
          <w:fldChar w:fldCharType="begin"/>
        </w:r>
        <w:r>
          <w:instrText xml:space="preserve"> HYPERLINK "https://www.adminschoice.com/php-date-format" </w:instrText>
        </w:r>
        <w:r>
          <w:fldChar w:fldCharType="separate"/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Php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 Date Format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18" w:author="Unknown"/>
          <w:rFonts w:ascii="Times New Roman" w:hAnsi="Times New Roman"/>
          <w:color w:val="525151"/>
          <w:sz w:val="20"/>
          <w:szCs w:val="20"/>
        </w:rPr>
      </w:pPr>
      <w:ins w:id="19" w:author="Unknown">
        <w:r>
          <w:fldChar w:fldCharType="begin"/>
        </w:r>
        <w:r>
          <w:instrText xml:space="preserve"> HYPERLINK "https://www.adminschoice.com/how-to-configure-ssh-without-password" </w:instrText>
        </w:r>
        <w:r>
          <w:fldChar w:fldCharType="separate"/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ssh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 Without Password in Few Simple Steps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20" w:author="Unknown"/>
          <w:rFonts w:ascii="Times New Roman" w:hAnsi="Times New Roman"/>
          <w:color w:val="525151"/>
          <w:sz w:val="20"/>
          <w:szCs w:val="20"/>
        </w:rPr>
      </w:pPr>
      <w:ins w:id="21" w:author="Unknown">
        <w:r>
          <w:fldChar w:fldCharType="begin"/>
        </w:r>
        <w:r>
          <w:instrText xml:space="preserve"> HYPERLINK "https://www.adminschoice.com/red-hat-7-x-installation-step-by-step-guide"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Red Hat 7.x Installation : Step by Step Guide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2"/>
        </w:numPr>
        <w:spacing w:after="0"/>
        <w:ind w:left="-9525"/>
        <w:textAlignment w:val="baseline"/>
        <w:rPr>
          <w:ins w:id="22" w:author="Unknown"/>
          <w:rFonts w:ascii="Times New Roman" w:hAnsi="Times New Roman"/>
          <w:color w:val="525151"/>
          <w:sz w:val="20"/>
          <w:szCs w:val="20"/>
        </w:rPr>
      </w:pPr>
      <w:ins w:id="23" w:author="Unknown">
        <w:r>
          <w:fldChar w:fldCharType="begin"/>
        </w:r>
        <w:r>
          <w:instrText xml:space="preserve"> HYPERLINK "https://www.adminschoice.com/iostat-vmstat-netstat" </w:instrText>
        </w:r>
        <w:r>
          <w:fldChar w:fldCharType="separate"/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iostat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vmstat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netstat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 - Performance Monitoring &amp; Tuning in Unix &amp; Linux</w:t>
        </w:r>
        <w:r>
          <w:fldChar w:fldCharType="end"/>
        </w:r>
      </w:ins>
    </w:p>
    <w:p w:rsidR="006949C9" w:rsidRDefault="006949C9" w:rsidP="006949C9">
      <w:pPr>
        <w:numPr>
          <w:ilvl w:val="0"/>
          <w:numId w:val="3"/>
        </w:numPr>
        <w:pBdr>
          <w:left w:val="single" w:sz="18" w:space="8" w:color="E30000"/>
        </w:pBdr>
        <w:spacing w:after="150" w:line="240" w:lineRule="atLeast"/>
        <w:ind w:left="-9525"/>
        <w:textAlignment w:val="baseline"/>
        <w:outlineLvl w:val="2"/>
        <w:rPr>
          <w:ins w:id="24" w:author="Unknown"/>
          <w:rFonts w:ascii="Arial" w:hAnsi="Arial" w:cs="Arial"/>
          <w:b/>
          <w:bCs/>
          <w:caps/>
          <w:color w:val="313131"/>
          <w:sz w:val="24"/>
          <w:szCs w:val="24"/>
        </w:rPr>
      </w:pPr>
      <w:ins w:id="25" w:author="Unknown">
        <w:r>
          <w:rPr>
            <w:rFonts w:ascii="Arial" w:hAnsi="Arial" w:cs="Arial"/>
            <w:b/>
            <w:bCs/>
            <w:caps/>
            <w:color w:val="313131"/>
            <w:sz w:val="24"/>
            <w:szCs w:val="24"/>
          </w:rPr>
          <w:t>THE TOP LIST</w:t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26" w:author="Unknown"/>
          <w:rFonts w:ascii="Times New Roman" w:hAnsi="Times New Roman"/>
          <w:color w:val="525151"/>
          <w:sz w:val="20"/>
          <w:szCs w:val="20"/>
        </w:rPr>
      </w:pPr>
      <w:ins w:id="27" w:author="Unknown">
        <w:r>
          <w:fldChar w:fldCharType="begin"/>
        </w:r>
        <w:r>
          <w:instrText xml:space="preserve"> HYPERLINK "https://www.adminschoice.com/top-10-best-open-source-testing-tools-for-web-and-mobile-apps" \o "Top 10 Best Open Source Testing Tools for Web and Mobile Apps"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Top 10 Best Open Source Testing Tools for Web and Mobile Apps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28" w:author="Unknown"/>
          <w:rFonts w:ascii="Times New Roman" w:hAnsi="Times New Roman"/>
          <w:color w:val="525151"/>
          <w:sz w:val="20"/>
          <w:szCs w:val="20"/>
        </w:rPr>
      </w:pPr>
      <w:ins w:id="29" w:author="Unknown">
        <w:r>
          <w:fldChar w:fldCharType="begin"/>
        </w:r>
        <w:r>
          <w:instrText xml:space="preserve"> HYPERLINK "https://www.adminschoice.com/the-top-security-breaches-in-history" \o "The Top Security Breaches in History"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The Top Security Breaches in History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30" w:author="Unknown"/>
          <w:rFonts w:ascii="Times New Roman" w:hAnsi="Times New Roman"/>
          <w:color w:val="525151"/>
          <w:sz w:val="20"/>
          <w:szCs w:val="20"/>
        </w:rPr>
      </w:pPr>
      <w:ins w:id="31" w:author="Unknown">
        <w:r>
          <w:fldChar w:fldCharType="begin"/>
        </w:r>
        <w:r>
          <w:instrText xml:space="preserve"> HYPERLINK "https://www.adminschoice.com/5-programming-languages-defining-the-future-of-coding" \o "Top 5 Programming Languages Defining the Future of Coding"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Top 5 Programming Languages Defining the Future of Coding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32" w:author="Unknown"/>
          <w:rFonts w:ascii="Times New Roman" w:hAnsi="Times New Roman"/>
          <w:color w:val="525151"/>
          <w:sz w:val="20"/>
          <w:szCs w:val="20"/>
        </w:rPr>
      </w:pPr>
      <w:ins w:id="33" w:author="Unknown">
        <w:r>
          <w:fldChar w:fldCharType="begin"/>
        </w:r>
        <w:r>
          <w:instrText xml:space="preserve"> HYPERLINK "https://www.adminschoice.com/containers-vs-vms-top-5-differences-you-must-know" \o "Containers Vs VMs : Top 5 Differences you must know"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Containers Vs VMs : Top 5 Differences you must know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34" w:author="Unknown"/>
          <w:rFonts w:ascii="Times New Roman" w:hAnsi="Times New Roman"/>
          <w:color w:val="525151"/>
          <w:sz w:val="20"/>
          <w:szCs w:val="20"/>
        </w:rPr>
      </w:pPr>
      <w:ins w:id="35" w:author="Unknown">
        <w:r>
          <w:fldChar w:fldCharType="begin"/>
        </w:r>
        <w:r>
          <w:instrText xml:space="preserve"> HYPERLINK "https://www.adminschoice.com/netstat-10-most-common-usage-with-examples" \o "netstat  – 10 Most common usage with examples" </w:instrText>
        </w:r>
        <w:r>
          <w:fldChar w:fldCharType="separate"/>
        </w:r>
        <w:proofErr w:type="spellStart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netstat</w:t>
        </w:r>
        <w:proofErr w:type="spellEnd"/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 xml:space="preserve"> – 10 Most common usage with examples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36" w:author="Unknown"/>
          <w:rFonts w:ascii="Times New Roman" w:hAnsi="Times New Roman"/>
          <w:color w:val="525151"/>
          <w:sz w:val="20"/>
          <w:szCs w:val="20"/>
        </w:rPr>
      </w:pPr>
      <w:ins w:id="37" w:author="Unknown">
        <w:r>
          <w:fldChar w:fldCharType="begin"/>
        </w:r>
        <w:r>
          <w:instrText xml:space="preserve"> HYPERLINK "https://www.adminschoice.com/top-10-most-popular-programming-languages" \o "Top 10 Programming Languages by Popularity"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Top 10 Programming Languages by Popularity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38" w:author="Unknown"/>
          <w:rFonts w:ascii="Times New Roman" w:hAnsi="Times New Roman"/>
          <w:color w:val="525151"/>
          <w:sz w:val="20"/>
          <w:szCs w:val="20"/>
        </w:rPr>
      </w:pPr>
      <w:ins w:id="39" w:author="Unknown">
        <w:r>
          <w:fldChar w:fldCharType="begin"/>
        </w:r>
        <w:r>
          <w:instrText xml:space="preserve"> HYPERLINK "https://www.adminschoice.com/top-10-bash-programming-guides-reference-tools" \o "Top 10 Bash Programming Guides, Reference  &amp; Tools"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Top 10 Bash Programming Guides, Reference &amp; Tools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40" w:author="Unknown"/>
          <w:rFonts w:ascii="Times New Roman" w:hAnsi="Times New Roman"/>
          <w:color w:val="525151"/>
          <w:sz w:val="20"/>
          <w:szCs w:val="20"/>
        </w:rPr>
      </w:pPr>
      <w:ins w:id="41" w:author="Unknown">
        <w:r>
          <w:fldChar w:fldCharType="begin"/>
        </w:r>
        <w:r>
          <w:instrText xml:space="preserve"> HYPERLINK "https://www.adminschoice.com/find-command-15-ways-to-find-files-in-unix-and-linux" \o "find command : Top 14 Ways to find files in Unix and Linux"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find command : Top 14 Ways to find files in Unix and Linux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42" w:author="Unknown"/>
          <w:rFonts w:ascii="Times New Roman" w:hAnsi="Times New Roman"/>
          <w:color w:val="525151"/>
          <w:sz w:val="20"/>
          <w:szCs w:val="20"/>
        </w:rPr>
      </w:pPr>
      <w:ins w:id="43" w:author="Unknown">
        <w:r>
          <w:fldChar w:fldCharType="begin"/>
        </w:r>
        <w:r>
          <w:instrText xml:space="preserve"> HYPERLINK "https://www.adminschoice.com/download-linux-top-10-free-linux-distributions-for-desktop-and-servers" \o "Linux Download : Top 10 Free Linux Distributions for Desktop and Servers"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Linux Download : Top 10 Free Linux Distributions for Desktop and Servers</w:t>
        </w:r>
        <w:r>
          <w:fldChar w:fldCharType="end"/>
        </w:r>
      </w:ins>
    </w:p>
    <w:p w:rsid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ins w:id="44" w:author="Unknown"/>
          <w:rFonts w:ascii="Times New Roman" w:hAnsi="Times New Roman"/>
          <w:color w:val="525151"/>
          <w:sz w:val="20"/>
          <w:szCs w:val="20"/>
        </w:rPr>
      </w:pPr>
      <w:ins w:id="45" w:author="Unknown">
        <w:r>
          <w:fldChar w:fldCharType="begin"/>
        </w:r>
        <w:r>
          <w:instrText xml:space="preserve"> HYPERLINK "https://www.adminschoice.com/top-10-must-have-books-for-unix-and-linux-administartors" \o "Top 10 Must have Books for Unix and Linux"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Top 10 Must have Books for Unix and Linux</w:t>
        </w:r>
        <w:r>
          <w:fldChar w:fldCharType="end"/>
        </w:r>
      </w:ins>
    </w:p>
    <w:p w:rsidR="006949C9" w:rsidRPr="006949C9" w:rsidRDefault="006949C9" w:rsidP="006949C9">
      <w:pPr>
        <w:numPr>
          <w:ilvl w:val="1"/>
          <w:numId w:val="3"/>
        </w:numPr>
        <w:spacing w:after="0"/>
        <w:ind w:left="-9525"/>
        <w:textAlignment w:val="baseline"/>
        <w:rPr>
          <w:rFonts w:ascii="Times New Roman" w:hAnsi="Times New Roman"/>
          <w:color w:val="525151"/>
          <w:sz w:val="20"/>
          <w:szCs w:val="20"/>
        </w:rPr>
      </w:pPr>
      <w:ins w:id="46" w:author="Unknown">
        <w:r>
          <w:fldChar w:fldCharType="begin"/>
        </w:r>
        <w:r>
          <w:instrText xml:space="preserve"> HYPERLINK "https://www.adminschoice.com/10-must-have-oreilly-books-for-system-administrators" \o "10 Must Have O’Reilly Linux and Unix Books" </w:instrText>
        </w:r>
        <w:r>
          <w:fldChar w:fldCharType="separate"/>
        </w:r>
        <w:r>
          <w:rPr>
            <w:rStyle w:val="Hyperlink"/>
            <w:rFonts w:ascii="Times New Roman" w:hAnsi="Times New Roman"/>
            <w:color w:val="525151"/>
            <w:sz w:val="20"/>
            <w:szCs w:val="20"/>
          </w:rPr>
          <w:t>10 Must Have O’Reilly Linux and Unix Books</w:t>
        </w:r>
        <w:r>
          <w:fldChar w:fldCharType="end"/>
        </w:r>
      </w:ins>
    </w:p>
    <w:p w:rsidR="008C2308" w:rsidRDefault="008C2308"/>
    <w:sectPr w:rsidR="008C2308" w:rsidSect="008C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2128"/>
    <w:multiLevelType w:val="multilevel"/>
    <w:tmpl w:val="452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1BEB4350"/>
    <w:multiLevelType w:val="multilevel"/>
    <w:tmpl w:val="356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2DF14267"/>
    <w:multiLevelType w:val="multilevel"/>
    <w:tmpl w:val="6B4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2FDD5BD7"/>
    <w:multiLevelType w:val="multilevel"/>
    <w:tmpl w:val="2EAA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4913331D"/>
    <w:multiLevelType w:val="multilevel"/>
    <w:tmpl w:val="212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585E534D"/>
    <w:multiLevelType w:val="multilevel"/>
    <w:tmpl w:val="0CD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5FC55837"/>
    <w:multiLevelType w:val="multilevel"/>
    <w:tmpl w:val="DF4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613208B2"/>
    <w:multiLevelType w:val="multilevel"/>
    <w:tmpl w:val="8D94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70CB733C"/>
    <w:multiLevelType w:val="multilevel"/>
    <w:tmpl w:val="AFA4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nsid w:val="7D4800C1"/>
    <w:multiLevelType w:val="multilevel"/>
    <w:tmpl w:val="330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949C9"/>
    <w:rsid w:val="006949C9"/>
    <w:rsid w:val="008C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C9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9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minschoice.com/cpio-g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risi</dc:creator>
  <cp:lastModifiedBy>risi</cp:lastModifiedBy>
  <cp:revision>1</cp:revision>
  <dcterms:created xsi:type="dcterms:W3CDTF">2020-04-06T08:31:00Z</dcterms:created>
  <dcterms:modified xsi:type="dcterms:W3CDTF">2020-04-06T08:35:00Z</dcterms:modified>
</cp:coreProperties>
</file>